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0A613" w14:textId="77777777" w:rsidR="00D67DD8" w:rsidRPr="00D67DD8" w:rsidRDefault="00D67DD8" w:rsidP="00D67DD8">
      <w:pPr>
        <w:widowControl w:val="0"/>
        <w:autoSpaceDE w:val="0"/>
        <w:autoSpaceDN w:val="0"/>
        <w:adjustRightInd w:val="0"/>
        <w:spacing w:after="240" w:line="500" w:lineRule="atLeast"/>
        <w:rPr>
          <w:rFonts w:cs="Arial"/>
          <w:b/>
          <w:bCs/>
          <w:color w:val="000000"/>
          <w:sz w:val="28"/>
          <w:szCs w:val="28"/>
        </w:rPr>
      </w:pPr>
      <w:r w:rsidRPr="00D67DD8">
        <w:rPr>
          <w:rFonts w:cs="Arial"/>
          <w:b/>
          <w:bCs/>
          <w:color w:val="000000"/>
          <w:sz w:val="28"/>
          <w:szCs w:val="28"/>
        </w:rPr>
        <w:t xml:space="preserve">Zusammenfassung </w:t>
      </w:r>
    </w:p>
    <w:p w14:paraId="5E2FE877" w14:textId="77777777" w:rsidR="00D67DD8" w:rsidRPr="00D67DD8" w:rsidRDefault="00D67DD8" w:rsidP="00D67DD8">
      <w:pPr>
        <w:widowControl w:val="0"/>
        <w:autoSpaceDE w:val="0"/>
        <w:autoSpaceDN w:val="0"/>
        <w:adjustRightInd w:val="0"/>
        <w:spacing w:after="192" w:line="280" w:lineRule="atLeast"/>
        <w:rPr>
          <w:rFonts w:cs="Arial"/>
          <w:color w:val="000000"/>
          <w:sz w:val="22"/>
          <w:szCs w:val="22"/>
        </w:rPr>
      </w:pPr>
      <w:r w:rsidRPr="00D67DD8">
        <w:rPr>
          <w:rFonts w:cs="Arial"/>
          <w:color w:val="000000"/>
          <w:sz w:val="22"/>
          <w:szCs w:val="22"/>
        </w:rPr>
        <w:t xml:space="preserve">Die Digitalisierung hat die Art und Weise, wie Wissenschaftlerinnen und Wissenschaftler insbesondere in den kleinen Fächern arbeiten, grundlegend verändert. Die Forschenden sind – dies ist ein Spezifikum der sogenannten kleinen Fächer – in der Regel an hochgradig kooperativen, interdisziplinären und transnational agierenden Langzeitprojekten beteiligt, bei denen oft innovative Technologien zum Einsatz kommen. Die gesellschaftliche und wissenschaftliche Relevanz kleiner Fächer kann dabei nicht hoch genug eingeschätzt werden, hinsichtlich der Forschungsergebnisse, des Fördervolumens sowie des Publikationsertrags. </w:t>
      </w:r>
    </w:p>
    <w:p w14:paraId="6EF5F498" w14:textId="399F40C9" w:rsidR="00D67DD8" w:rsidRPr="00D67DD8" w:rsidRDefault="00D67DD8" w:rsidP="00D67DD8">
      <w:pPr>
        <w:widowControl w:val="0"/>
        <w:autoSpaceDE w:val="0"/>
        <w:autoSpaceDN w:val="0"/>
        <w:adjustRightInd w:val="0"/>
        <w:spacing w:after="192" w:line="280" w:lineRule="atLeast"/>
        <w:rPr>
          <w:rFonts w:cs="Arial"/>
          <w:color w:val="000000"/>
          <w:sz w:val="22"/>
          <w:szCs w:val="22"/>
        </w:rPr>
      </w:pPr>
      <w:r w:rsidRPr="00D67DD8">
        <w:rPr>
          <w:rFonts w:cs="Arial"/>
          <w:color w:val="000000"/>
          <w:sz w:val="22"/>
          <w:szCs w:val="22"/>
        </w:rPr>
        <w:t xml:space="preserve">Das NFDI4SD </w:t>
      </w:r>
      <w:del w:id="0" w:author="gerd grasshoff" w:date="2020-09-24T17:50:00Z">
        <w:r w:rsidRPr="00D67DD8" w:rsidDel="00590528">
          <w:rPr>
            <w:rFonts w:cs="Arial"/>
            <w:color w:val="000000"/>
            <w:sz w:val="22"/>
            <w:szCs w:val="22"/>
          </w:rPr>
          <w:delText>hat es sich zum Ziel gesetzt,</w:delText>
        </w:r>
      </w:del>
      <w:ins w:id="1" w:author="gerd grasshoff" w:date="2020-09-24T17:50:00Z">
        <w:r w:rsidR="00590528">
          <w:rPr>
            <w:rFonts w:cs="Arial"/>
            <w:color w:val="000000"/>
            <w:sz w:val="22"/>
            <w:szCs w:val="22"/>
          </w:rPr>
          <w:t>adressiert</w:t>
        </w:r>
      </w:ins>
      <w:r w:rsidRPr="00D67DD8">
        <w:rPr>
          <w:rFonts w:cs="Arial"/>
          <w:color w:val="000000"/>
          <w:sz w:val="22"/>
          <w:szCs w:val="22"/>
        </w:rPr>
        <w:t xml:space="preserve"> die spezifischen Bedürfnisse kleiner Fächer – von den Geistes- und Kulturwissenschaften bis zu Geo- und Gesundheitswissenschaften – mit Blick auf die Anforderungen des modernen Forschungsdaten- und Publikationsmanagements</w:t>
      </w:r>
      <w:del w:id="2" w:author="gerd grasshoff" w:date="2020-09-24T17:51:00Z">
        <w:r w:rsidRPr="00D67DD8" w:rsidDel="00590528">
          <w:rPr>
            <w:rFonts w:cs="Arial"/>
            <w:color w:val="000000"/>
            <w:sz w:val="22"/>
            <w:szCs w:val="22"/>
          </w:rPr>
          <w:delText xml:space="preserve"> zu adressieren und ihre Interessen zu vertreten</w:delText>
        </w:r>
      </w:del>
      <w:r w:rsidRPr="00D67DD8">
        <w:rPr>
          <w:rFonts w:cs="Arial"/>
          <w:color w:val="000000"/>
          <w:sz w:val="22"/>
          <w:szCs w:val="22"/>
        </w:rPr>
        <w:t xml:space="preserve">: Diese Fächer leiden unter strukturellen Defiziten wie einem Mangel an langfristig angelegten Lehrstühlen und Instituten mit leistungsfähiger Grundausstattung. So fehlt es ihnen an Ressourcen, um auch im Rahmen kollektiver Unternehmungen ihre sehr disparaten, vielfältigen Methoden zu nutzen, Forschungsdaten zu erschließen und zu publizieren. </w:t>
      </w:r>
      <w:commentRangeStart w:id="3"/>
      <w:del w:id="4" w:author="gerd grasshoff" w:date="2020-09-24T17:58:00Z">
        <w:r w:rsidRPr="00D67DD8" w:rsidDel="00A439F4">
          <w:rPr>
            <w:rFonts w:cs="Arial"/>
            <w:color w:val="000000"/>
            <w:sz w:val="22"/>
            <w:szCs w:val="22"/>
          </w:rPr>
          <w:delText xml:space="preserve">Als Beispiel für daraus resultierende Probleme kann die Veröffentlichung von Forschungsdaten im Rahmen von Dissertationen am Graduiertenkolleg BerGSAS in Berlin bis 2019 herangezogen werden: Für 50 von </w:delText>
        </w:r>
        <w:commentRangeStart w:id="5"/>
        <w:r w:rsidRPr="00D67DD8" w:rsidDel="00A439F4">
          <w:rPr>
            <w:rFonts w:cs="Arial"/>
            <w:color w:val="000000"/>
            <w:sz w:val="22"/>
            <w:szCs w:val="22"/>
          </w:rPr>
          <w:delText>100</w:delText>
        </w:r>
        <w:commentRangeEnd w:id="5"/>
        <w:r w:rsidR="00590528" w:rsidDel="00A439F4">
          <w:rPr>
            <w:rStyle w:val="Kommentarzeichen"/>
          </w:rPr>
          <w:commentReference w:id="5"/>
        </w:r>
        <w:r w:rsidRPr="00D67DD8" w:rsidDel="00A439F4">
          <w:rPr>
            <w:rFonts w:cs="Arial"/>
            <w:color w:val="000000"/>
            <w:sz w:val="22"/>
            <w:szCs w:val="22"/>
          </w:rPr>
          <w:delText xml:space="preserve"> abgeschlossenen Promotionen war die Publikation von Forschungsdaten vereinbart – keine einzige davon wurde realisiert. </w:delText>
        </w:r>
        <w:commentRangeEnd w:id="3"/>
        <w:r w:rsidR="00590528" w:rsidDel="00A439F4">
          <w:rPr>
            <w:rStyle w:val="Kommentarzeichen"/>
          </w:rPr>
          <w:commentReference w:id="3"/>
        </w:r>
      </w:del>
      <w:ins w:id="6" w:author="gerd grasshoff" w:date="2020-09-24T17:58:00Z">
        <w:r w:rsidR="00A439F4">
          <w:rPr>
            <w:rFonts w:cs="Arial"/>
            <w:color w:val="000000"/>
            <w:sz w:val="22"/>
            <w:szCs w:val="22"/>
          </w:rPr>
          <w:t xml:space="preserve">Publizierte Forschungsdaten werden mit maschinellen </w:t>
        </w:r>
      </w:ins>
      <w:ins w:id="7" w:author="gerd grasshoff" w:date="2020-09-24T17:59:00Z">
        <w:r w:rsidR="00A439F4">
          <w:rPr>
            <w:rFonts w:cs="Arial"/>
            <w:color w:val="000000"/>
            <w:sz w:val="22"/>
            <w:szCs w:val="22"/>
          </w:rPr>
          <w:t xml:space="preserve">Zugängen von der Forschung und der breiten Öffentlichkeit </w:t>
        </w:r>
        <w:r w:rsidR="00A439F4">
          <w:rPr>
            <w:rFonts w:cs="Arial"/>
            <w:color w:val="000000"/>
            <w:sz w:val="22"/>
            <w:szCs w:val="22"/>
          </w:rPr>
          <w:t>zunehmen</w:t>
        </w:r>
        <w:r w:rsidR="00A439F4">
          <w:rPr>
            <w:rFonts w:cs="Arial"/>
            <w:color w:val="000000"/>
            <w:sz w:val="22"/>
            <w:szCs w:val="22"/>
          </w:rPr>
          <w:t xml:space="preserve">d genutzt </w:t>
        </w:r>
        <w:proofErr w:type="spellStart"/>
        <w:r w:rsidR="00A439F4">
          <w:rPr>
            <w:rFonts w:cs="Arial"/>
            <w:color w:val="000000"/>
            <w:sz w:val="22"/>
            <w:szCs w:val="22"/>
          </w:rPr>
          <w:t>genutzt</w:t>
        </w:r>
      </w:ins>
      <w:proofErr w:type="spellEnd"/>
      <w:ins w:id="8" w:author="gerd grasshoff" w:date="2020-09-24T18:00:00Z">
        <w:r w:rsidR="00A439F4">
          <w:rPr>
            <w:rFonts w:cs="Arial"/>
            <w:color w:val="000000"/>
            <w:sz w:val="22"/>
            <w:szCs w:val="22"/>
          </w:rPr>
          <w:t xml:space="preserve"> werden</w:t>
        </w:r>
      </w:ins>
      <w:ins w:id="9" w:author="gerd grasshoff" w:date="2020-09-24T17:59:00Z">
        <w:r w:rsidR="00A439F4">
          <w:rPr>
            <w:rFonts w:cs="Arial"/>
            <w:color w:val="000000"/>
            <w:sz w:val="22"/>
            <w:szCs w:val="22"/>
          </w:rPr>
          <w:t>.</w:t>
        </w:r>
      </w:ins>
    </w:p>
    <w:p w14:paraId="6CB5637A" w14:textId="7A6957DA" w:rsidR="00D67DD8" w:rsidRPr="00D67DD8" w:rsidRDefault="00D67DD8" w:rsidP="00D67DD8">
      <w:pPr>
        <w:widowControl w:val="0"/>
        <w:autoSpaceDE w:val="0"/>
        <w:autoSpaceDN w:val="0"/>
        <w:adjustRightInd w:val="0"/>
        <w:spacing w:after="192" w:line="280" w:lineRule="atLeast"/>
        <w:rPr>
          <w:rFonts w:cs="Arial"/>
          <w:color w:val="000000"/>
          <w:sz w:val="22"/>
          <w:szCs w:val="22"/>
        </w:rPr>
      </w:pPr>
      <w:r w:rsidRPr="00D67DD8">
        <w:rPr>
          <w:rFonts w:cs="Arial"/>
          <w:color w:val="000000"/>
          <w:sz w:val="22"/>
          <w:szCs w:val="22"/>
        </w:rPr>
        <w:t xml:space="preserve">Das NFDI4SD schafft mit dem "Cube" eine neuartige flexible, modulare Infrastruktur und entsprechende Services, um die traditionelle sequenzielle Forschungsorganisation aufzubrechen und Forschungsdaten einschließlich ihrer Veröffentlichung in einen moderierten Prozess einzubinden. Die passgenau ausgearbeiteten Dienstleistungsangebote umfassen agile Arbeitsabläufe zur Datenaggregation, -aufbereitung, -verarbeitung, -analyse und -publikation für unterschiedlich dimensionierte Projekte, einzelne Nutzer und größere Forschungsgruppen. Durch eine gezielte Fokussierung auf die kleinen Disziplinen wird das Konsortium in der Lage sein, präzise auf den Bedarf der Forschenden abgestimmte </w:t>
      </w:r>
      <w:del w:id="10" w:author="gerd grasshoff" w:date="2020-09-24T17:54:00Z">
        <w:r w:rsidRPr="00D67DD8" w:rsidDel="00590528">
          <w:rPr>
            <w:rFonts w:cs="Arial"/>
            <w:color w:val="000000"/>
            <w:sz w:val="22"/>
            <w:szCs w:val="22"/>
          </w:rPr>
          <w:delText>Mikro-</w:delText>
        </w:r>
      </w:del>
      <w:r w:rsidRPr="00D67DD8">
        <w:rPr>
          <w:rFonts w:cs="Arial"/>
          <w:color w:val="000000"/>
          <w:sz w:val="22"/>
          <w:szCs w:val="22"/>
        </w:rPr>
        <w:t xml:space="preserve">Dienstleistungen anzubieten, die sie täglich benötigen, und sie bei der Umsetzung größerer Projekte von der Planung über die Datenstandardisierung bis hin zur rechtlichen Beratung zur Forschungsdatenpublikation zu unterstützen. </w:t>
      </w:r>
      <w:del w:id="11" w:author="gerd grasshoff" w:date="2020-09-24T17:55:00Z">
        <w:r w:rsidRPr="00D67DD8" w:rsidDel="00590528">
          <w:rPr>
            <w:rFonts w:cs="Arial"/>
            <w:color w:val="000000"/>
            <w:sz w:val="22"/>
            <w:szCs w:val="22"/>
          </w:rPr>
          <w:delText>Langfristig werden das NFDI4SD-Modell und die damit verbundenen Dienstleistungen auch für andere und "größere" Disziplinen zugänglich sein.</w:delText>
        </w:r>
      </w:del>
      <w:ins w:id="12" w:author="gerd grasshoff" w:date="2020-09-24T17:55:00Z">
        <w:r w:rsidR="00590528">
          <w:rPr>
            <w:rFonts w:cs="Arial"/>
            <w:color w:val="000000"/>
            <w:sz w:val="22"/>
            <w:szCs w:val="22"/>
          </w:rPr>
          <w:t xml:space="preserve">Forschungsdaten werden mit </w:t>
        </w:r>
      </w:ins>
      <w:ins w:id="13" w:author="gerd grasshoff" w:date="2020-09-24T17:56:00Z">
        <w:r w:rsidR="00590528">
          <w:rPr>
            <w:rFonts w:cs="Arial"/>
            <w:color w:val="000000"/>
            <w:sz w:val="22"/>
            <w:szCs w:val="22"/>
          </w:rPr>
          <w:t xml:space="preserve">der Serviceleistung des </w:t>
        </w:r>
      </w:ins>
      <w:ins w:id="14" w:author="gerd grasshoff" w:date="2020-09-24T17:55:00Z">
        <w:r w:rsidR="00590528">
          <w:rPr>
            <w:rFonts w:cs="Arial"/>
            <w:color w:val="000000"/>
            <w:sz w:val="22"/>
            <w:szCs w:val="22"/>
          </w:rPr>
          <w:t>NFDI4SD</w:t>
        </w:r>
      </w:ins>
      <w:ins w:id="15" w:author="gerd grasshoff" w:date="2020-09-24T17:56:00Z">
        <w:r w:rsidR="00590528">
          <w:rPr>
            <w:rFonts w:cs="Arial"/>
            <w:color w:val="000000"/>
            <w:sz w:val="22"/>
            <w:szCs w:val="22"/>
          </w:rPr>
          <w:t xml:space="preserve"> zum projektbegleitenden Publikationsinstrument, mit dem die Forschenden lange über den P</w:t>
        </w:r>
      </w:ins>
      <w:ins w:id="16" w:author="gerd grasshoff" w:date="2020-09-24T17:57:00Z">
        <w:r w:rsidR="00590528">
          <w:rPr>
            <w:rFonts w:cs="Arial"/>
            <w:color w:val="000000"/>
            <w:sz w:val="22"/>
            <w:szCs w:val="22"/>
          </w:rPr>
          <w:t>rojektabschluss hin</w:t>
        </w:r>
        <w:r w:rsidR="007302C2">
          <w:rPr>
            <w:rFonts w:cs="Arial"/>
            <w:color w:val="000000"/>
            <w:sz w:val="22"/>
            <w:szCs w:val="22"/>
          </w:rPr>
          <w:t>aus ihre Ergebnisse in die Gemeinschaft wirkungsvoll einbringen können.</w:t>
        </w:r>
      </w:ins>
    </w:p>
    <w:p w14:paraId="05B62DB2" w14:textId="77777777" w:rsidR="00D67DD8" w:rsidRPr="00D67DD8" w:rsidRDefault="00D67DD8" w:rsidP="00D67DD8">
      <w:pPr>
        <w:widowControl w:val="0"/>
        <w:autoSpaceDE w:val="0"/>
        <w:autoSpaceDN w:val="0"/>
        <w:adjustRightInd w:val="0"/>
        <w:spacing w:after="192" w:line="280" w:lineRule="atLeast"/>
        <w:rPr>
          <w:rFonts w:cs="Arial"/>
          <w:color w:val="000000"/>
          <w:sz w:val="22"/>
          <w:szCs w:val="22"/>
        </w:rPr>
      </w:pPr>
      <w:r w:rsidRPr="00D67DD8">
        <w:rPr>
          <w:rFonts w:cs="Arial"/>
          <w:b/>
          <w:bCs/>
          <w:color w:val="000000"/>
          <w:sz w:val="22"/>
          <w:szCs w:val="22"/>
        </w:rPr>
        <w:t>(2658 Zeichen inkl. Leerzeichen von erlaubten 3000 Zeichen inkl. Leerzeichen</w:t>
      </w:r>
      <w:r w:rsidRPr="00D67DD8">
        <w:rPr>
          <w:rFonts w:cs="Arial"/>
          <w:color w:val="000000"/>
          <w:sz w:val="22"/>
          <w:szCs w:val="22"/>
        </w:rPr>
        <w:t>)</w:t>
      </w:r>
    </w:p>
    <w:p w14:paraId="3903A835" w14:textId="77777777" w:rsidR="00D67DD8" w:rsidRPr="00D67DD8" w:rsidRDefault="00D67DD8" w:rsidP="00D67DD8">
      <w:pPr>
        <w:widowControl w:val="0"/>
        <w:autoSpaceDE w:val="0"/>
        <w:autoSpaceDN w:val="0"/>
        <w:adjustRightInd w:val="0"/>
        <w:spacing w:after="192" w:line="280" w:lineRule="atLeast"/>
        <w:rPr>
          <w:rFonts w:cs="Arial"/>
          <w:color w:val="000000"/>
          <w:sz w:val="22"/>
          <w:szCs w:val="22"/>
        </w:rPr>
      </w:pPr>
    </w:p>
    <w:p w14:paraId="5C58C8FA" w14:textId="77777777" w:rsidR="00D67DD8" w:rsidRPr="00D67DD8" w:rsidRDefault="00D67DD8" w:rsidP="00D67DD8">
      <w:pPr>
        <w:widowControl w:val="0"/>
        <w:autoSpaceDE w:val="0"/>
        <w:autoSpaceDN w:val="0"/>
        <w:adjustRightInd w:val="0"/>
        <w:spacing w:after="192" w:line="280" w:lineRule="atLeast"/>
        <w:rPr>
          <w:rFonts w:cs="Arial"/>
          <w:color w:val="000000"/>
          <w:sz w:val="22"/>
          <w:szCs w:val="22"/>
        </w:rPr>
      </w:pPr>
    </w:p>
    <w:p w14:paraId="552302D9" w14:textId="77777777" w:rsidR="00D67DD8" w:rsidRPr="00590528" w:rsidRDefault="00D67DD8" w:rsidP="00D67DD8">
      <w:pPr>
        <w:widowControl w:val="0"/>
        <w:autoSpaceDE w:val="0"/>
        <w:autoSpaceDN w:val="0"/>
        <w:adjustRightInd w:val="0"/>
        <w:spacing w:after="240" w:line="500" w:lineRule="atLeast"/>
        <w:rPr>
          <w:rFonts w:cs="Arial"/>
          <w:b/>
          <w:bCs/>
          <w:color w:val="000000"/>
          <w:sz w:val="28"/>
          <w:szCs w:val="28"/>
          <w:lang w:val="en-US"/>
        </w:rPr>
      </w:pPr>
      <w:r w:rsidRPr="00590528">
        <w:rPr>
          <w:rFonts w:cs="Arial"/>
          <w:b/>
          <w:bCs/>
          <w:color w:val="000000"/>
          <w:sz w:val="28"/>
          <w:szCs w:val="28"/>
          <w:lang w:val="en-US"/>
        </w:rPr>
        <w:t>Summary</w:t>
      </w:r>
    </w:p>
    <w:p w14:paraId="3B312B7B" w14:textId="77777777" w:rsidR="00D67DD8" w:rsidRPr="004817CA" w:rsidRDefault="00D67DD8" w:rsidP="00D67DD8">
      <w:pPr>
        <w:widowControl w:val="0"/>
        <w:autoSpaceDE w:val="0"/>
        <w:autoSpaceDN w:val="0"/>
        <w:adjustRightInd w:val="0"/>
        <w:spacing w:after="256" w:line="360" w:lineRule="atLeast"/>
        <w:rPr>
          <w:rFonts w:cs="Arial"/>
          <w:color w:val="262626"/>
          <w:sz w:val="22"/>
          <w:szCs w:val="22"/>
          <w:lang w:val="en-GB"/>
        </w:rPr>
      </w:pPr>
      <w:r w:rsidRPr="004817CA">
        <w:rPr>
          <w:rFonts w:cs="Arial"/>
          <w:color w:val="262626"/>
          <w:sz w:val="22"/>
          <w:szCs w:val="22"/>
          <w:lang w:val="en-GB"/>
        </w:rPr>
        <w:t xml:space="preserve">Digitalisation has fundamentally changed the way scientists and scholars work, especially in the small disciplines. Researchers – this is a specific feature of the so-called small disciplines – are usually involved in highly cooperative, interdisciplinary and transnationally operating long-term projects, often using innovative technologies. Yet the overall social academic relevance of small </w:t>
      </w:r>
      <w:r w:rsidRPr="004817CA">
        <w:rPr>
          <w:rFonts w:cs="Arial"/>
          <w:color w:val="262626"/>
          <w:sz w:val="22"/>
          <w:szCs w:val="22"/>
          <w:lang w:val="en-GB"/>
        </w:rPr>
        <w:lastRenderedPageBreak/>
        <w:t xml:space="preserve">disciplines cannot be overestimated in terms of research results, funding volume and publication output. </w:t>
      </w:r>
    </w:p>
    <w:p w14:paraId="685DCFB1" w14:textId="77777777" w:rsidR="00D67DD8" w:rsidRPr="004817CA" w:rsidRDefault="00D67DD8" w:rsidP="00D67DD8">
      <w:pPr>
        <w:widowControl w:val="0"/>
        <w:autoSpaceDE w:val="0"/>
        <w:autoSpaceDN w:val="0"/>
        <w:adjustRightInd w:val="0"/>
        <w:spacing w:after="256" w:line="360" w:lineRule="atLeast"/>
        <w:rPr>
          <w:rFonts w:cs="Arial"/>
          <w:color w:val="262626"/>
          <w:sz w:val="22"/>
          <w:szCs w:val="22"/>
          <w:lang w:val="en-GB"/>
        </w:rPr>
      </w:pPr>
      <w:r w:rsidRPr="004817CA">
        <w:rPr>
          <w:rFonts w:cs="Arial"/>
          <w:color w:val="262626"/>
          <w:sz w:val="22"/>
          <w:szCs w:val="22"/>
          <w:lang w:val="en-GB"/>
        </w:rPr>
        <w:t xml:space="preserve">The NFDI4SD aims to address the specific needs of small Disciplines – from Humanities and Cultural Studies to Geo- and Health Sciences – with regard to the requirements of modern research data and publication management and to represent their interests: these Disciplines suffer from structural deficits such as a lack of long-term chairs and institutes with efficient basic equipment. They lack the resources to use their very disparate, diverse methods to develop and publish research data, even within the framework of collective undertakings. As an example of the resulting problems, the development of research data within the framework of dissertations at the </w:t>
      </w:r>
      <w:proofErr w:type="spellStart"/>
      <w:r w:rsidRPr="004817CA">
        <w:rPr>
          <w:rFonts w:cs="Arial"/>
          <w:color w:val="262626"/>
          <w:sz w:val="22"/>
          <w:szCs w:val="22"/>
          <w:lang w:val="en-GB"/>
        </w:rPr>
        <w:t>BerGSAS</w:t>
      </w:r>
      <w:proofErr w:type="spellEnd"/>
      <w:r w:rsidRPr="004817CA">
        <w:rPr>
          <w:rFonts w:cs="Arial"/>
          <w:color w:val="262626"/>
          <w:sz w:val="22"/>
          <w:szCs w:val="22"/>
          <w:lang w:val="en-GB"/>
        </w:rPr>
        <w:t xml:space="preserve"> Research Training Group in Berlin until 2019 can be taken as an example: the publication of research data was agreed for 50 out of 100 completed doctoral theses – not a single one of them was realised. </w:t>
      </w:r>
    </w:p>
    <w:p w14:paraId="71F5BA79" w14:textId="77777777" w:rsidR="00D67DD8" w:rsidRPr="004817CA" w:rsidRDefault="00D67DD8" w:rsidP="00D67DD8">
      <w:pPr>
        <w:widowControl w:val="0"/>
        <w:autoSpaceDE w:val="0"/>
        <w:autoSpaceDN w:val="0"/>
        <w:adjustRightInd w:val="0"/>
        <w:spacing w:after="256" w:line="360" w:lineRule="atLeast"/>
        <w:rPr>
          <w:rFonts w:cs="Arial"/>
          <w:color w:val="262626"/>
          <w:sz w:val="22"/>
          <w:szCs w:val="22"/>
          <w:lang w:val="en-GB"/>
        </w:rPr>
      </w:pPr>
      <w:r w:rsidRPr="004817CA">
        <w:rPr>
          <w:rFonts w:cs="Arial"/>
          <w:color w:val="262626"/>
          <w:sz w:val="22"/>
          <w:szCs w:val="22"/>
          <w:lang w:val="en-GB"/>
        </w:rPr>
        <w:t>With the "Cube", the NFDI4SD is creating a novel type of flexible, modular infrastructure and corresponding services to break up the traditional sequential research organisation and to integrate research data, including their publication, into a moderated process. The tailor-made service offerings include agile workflows for data aggregation, preparation, processing, analysis and publication for projects of different sizes, individual users and larger research groups. By focusing on the small disciplines, the consortium will be able to offer micro-services precisely tailored to the needs of researchers who need them on a daily basis, and to support them in the implementation of larger projects from planning and data standardisation to legal advice on research data publication. In the long term, the NFDI4SD model and related services will be accessible to other and "larger" disciplines.</w:t>
      </w:r>
    </w:p>
    <w:p w14:paraId="7AFFB9DA" w14:textId="77777777" w:rsidR="00D67DD8" w:rsidRPr="00590528" w:rsidRDefault="00D67DD8" w:rsidP="00D67DD8">
      <w:pPr>
        <w:widowControl w:val="0"/>
        <w:autoSpaceDE w:val="0"/>
        <w:autoSpaceDN w:val="0"/>
        <w:adjustRightInd w:val="0"/>
        <w:spacing w:after="256" w:line="360" w:lineRule="atLeast"/>
        <w:rPr>
          <w:rFonts w:cs="Arial"/>
          <w:color w:val="262626"/>
          <w:sz w:val="22"/>
          <w:szCs w:val="22"/>
          <w:lang w:val="en-US"/>
        </w:rPr>
      </w:pPr>
    </w:p>
    <w:p w14:paraId="3F89D0D0" w14:textId="77777777" w:rsidR="00D67DD8" w:rsidRPr="00D67DD8" w:rsidRDefault="00D67DD8" w:rsidP="00D67DD8">
      <w:pPr>
        <w:widowControl w:val="0"/>
        <w:autoSpaceDE w:val="0"/>
        <w:autoSpaceDN w:val="0"/>
        <w:adjustRightInd w:val="0"/>
        <w:spacing w:after="256" w:line="380" w:lineRule="atLeast"/>
        <w:rPr>
          <w:rFonts w:cs="Arial"/>
          <w:color w:val="262626"/>
          <w:sz w:val="22"/>
          <w:szCs w:val="22"/>
        </w:rPr>
      </w:pPr>
      <w:r w:rsidRPr="00D67DD8">
        <w:rPr>
          <w:rFonts w:cs="Arial"/>
          <w:b/>
          <w:bCs/>
          <w:color w:val="262626"/>
          <w:sz w:val="22"/>
          <w:szCs w:val="22"/>
        </w:rPr>
        <w:t>(2273 Zeichen inkl. Leerzeichen von erlaubten 3000 Zeichen inkl. Leerzeichen</w:t>
      </w:r>
      <w:r w:rsidRPr="00D67DD8">
        <w:rPr>
          <w:rFonts w:cs="Arial"/>
          <w:color w:val="262626"/>
          <w:sz w:val="22"/>
          <w:szCs w:val="22"/>
        </w:rPr>
        <w:t>)</w:t>
      </w:r>
    </w:p>
    <w:p w14:paraId="251C95B4" w14:textId="77777777" w:rsidR="00D67DD8" w:rsidRPr="00D67DD8" w:rsidRDefault="00D67DD8" w:rsidP="00D67DD8">
      <w:pPr>
        <w:widowControl w:val="0"/>
        <w:autoSpaceDE w:val="0"/>
        <w:autoSpaceDN w:val="0"/>
        <w:adjustRightInd w:val="0"/>
        <w:spacing w:after="240" w:line="280" w:lineRule="atLeast"/>
        <w:rPr>
          <w:rFonts w:cs="Arial"/>
          <w:color w:val="000000"/>
          <w:sz w:val="22"/>
          <w:szCs w:val="22"/>
        </w:rPr>
      </w:pPr>
    </w:p>
    <w:p w14:paraId="54A7E192" w14:textId="77777777" w:rsidR="00C70342" w:rsidRPr="00D67DD8" w:rsidRDefault="0012690A" w:rsidP="00D67DD8">
      <w:pPr>
        <w:rPr>
          <w:rFonts w:cs="Arial"/>
          <w:sz w:val="22"/>
          <w:szCs w:val="22"/>
        </w:rPr>
      </w:pPr>
    </w:p>
    <w:sectPr w:rsidR="00C70342" w:rsidRPr="00D67DD8" w:rsidSect="00B4021C">
      <w:pgSz w:w="12240" w:h="15840"/>
      <w:pgMar w:top="1417" w:right="1417"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gerd grasshoff" w:date="2020-09-24T17:53:00Z" w:initials="gg">
    <w:p w14:paraId="1CACCBD9" w14:textId="2C150C70" w:rsidR="00590528" w:rsidRDefault="00590528">
      <w:pPr>
        <w:pStyle w:val="Kommentartext"/>
      </w:pPr>
      <w:r>
        <w:rPr>
          <w:rStyle w:val="Kommentarzeichen"/>
        </w:rPr>
        <w:annotationRef/>
      </w:r>
    </w:p>
  </w:comment>
  <w:comment w:id="3" w:author="gerd grasshoff" w:date="2020-09-24T17:53:00Z" w:initials="gg">
    <w:p w14:paraId="7561B211" w14:textId="12B1789F" w:rsidR="00590528" w:rsidRDefault="00590528">
      <w:pPr>
        <w:pStyle w:val="Kommentartext"/>
      </w:pPr>
      <w:r>
        <w:rPr>
          <w:rStyle w:val="Kommentarzeichen"/>
        </w:rPr>
        <w:annotationRef/>
      </w:r>
      <w:r>
        <w:t>Zu kompliziert. Und sehr speziell für einer Zusammenfassung. Bespiele sonst eher in das erste Kapitel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ACCBD9" w15:done="0"/>
  <w15:commentEx w15:paraId="7561B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5B9B" w16cex:dateUtc="2020-09-24T15:53:00Z"/>
  <w16cex:commentExtensible w16cex:durableId="23175BA6" w16cex:dateUtc="2020-09-2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ACCBD9" w16cid:durableId="23175B9B"/>
  <w16cid:commentId w16cid:paraId="7561B211" w16cid:durableId="23175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
    <w:altName w:val="Arial"/>
    <w:panose1 w:val="020A0502070306020202"/>
    <w:charset w:val="00"/>
    <w:family w:val="auto"/>
    <w:pitch w:val="variable"/>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d grasshoff">
    <w15:presenceInfo w15:providerId="Windows Live" w15:userId="7a47f099b04d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D8"/>
    <w:rsid w:val="000220DB"/>
    <w:rsid w:val="0012690A"/>
    <w:rsid w:val="004817CA"/>
    <w:rsid w:val="00510843"/>
    <w:rsid w:val="00590528"/>
    <w:rsid w:val="007302C2"/>
    <w:rsid w:val="00737323"/>
    <w:rsid w:val="00767A08"/>
    <w:rsid w:val="009A7D5D"/>
    <w:rsid w:val="00A439F4"/>
    <w:rsid w:val="00D67D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98ADF6C"/>
  <w14:defaultImageDpi w14:val="300"/>
  <w15:docId w15:val="{A7FF4F0D-FE05-CF42-9F33-8D67AEC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D151AA"/>
    <w:rPr>
      <w:rFonts w:ascii="Sabon" w:hAnsi="Sabon"/>
      <w:vertAlign w:val="superscript"/>
    </w:rPr>
  </w:style>
  <w:style w:type="paragraph" w:styleId="Funotentext">
    <w:name w:val="footnote text"/>
    <w:basedOn w:val="Standard"/>
    <w:semiHidden/>
    <w:rsid w:val="00D151AA"/>
    <w:pPr>
      <w:spacing w:after="200" w:line="276" w:lineRule="auto"/>
    </w:pPr>
    <w:rPr>
      <w:rFonts w:ascii="Sabon" w:eastAsia="Calibri" w:hAnsi="Sabon"/>
      <w:sz w:val="18"/>
      <w:lang w:eastAsia="en-US"/>
    </w:rPr>
  </w:style>
  <w:style w:type="paragraph" w:styleId="Sprechblasentext">
    <w:name w:val="Balloon Text"/>
    <w:basedOn w:val="Standard"/>
    <w:semiHidden/>
    <w:rsid w:val="000573C6"/>
    <w:rPr>
      <w:rFonts w:ascii="Lucida Grande" w:hAnsi="Lucida Grande"/>
      <w:sz w:val="18"/>
      <w:szCs w:val="18"/>
    </w:rPr>
  </w:style>
  <w:style w:type="paragraph" w:customStyle="1" w:styleId="Formatvorlage1">
    <w:name w:val="Formatvorlage1"/>
    <w:basedOn w:val="Funotentext"/>
    <w:autoRedefine/>
    <w:rsid w:val="0038626D"/>
    <w:pPr>
      <w:spacing w:after="160" w:line="259" w:lineRule="auto"/>
    </w:pPr>
    <w:rPr>
      <w:rFonts w:ascii="Helvetica" w:eastAsia="Times New Roman" w:hAnsi="Helvetica"/>
      <w:sz w:val="20"/>
      <w:lang w:eastAsia="de-DE"/>
    </w:rPr>
  </w:style>
  <w:style w:type="paragraph" w:customStyle="1" w:styleId="Formatvorlage2">
    <w:name w:val="Formatvorlage2"/>
    <w:basedOn w:val="Funotentext"/>
    <w:autoRedefine/>
    <w:rsid w:val="0038626D"/>
    <w:pPr>
      <w:spacing w:after="160" w:line="259" w:lineRule="auto"/>
    </w:pPr>
    <w:rPr>
      <w:rFonts w:ascii="Helvetica" w:eastAsia="Times New Roman" w:hAnsi="Helvetica"/>
      <w:sz w:val="20"/>
      <w:lang w:eastAsia="de-DE"/>
    </w:rPr>
  </w:style>
  <w:style w:type="character" w:styleId="Kommentarzeichen">
    <w:name w:val="annotation reference"/>
    <w:basedOn w:val="Absatz-Standardschriftart"/>
    <w:uiPriority w:val="99"/>
    <w:semiHidden/>
    <w:unhideWhenUsed/>
    <w:rsid w:val="00590528"/>
    <w:rPr>
      <w:sz w:val="16"/>
      <w:szCs w:val="16"/>
    </w:rPr>
  </w:style>
  <w:style w:type="paragraph" w:styleId="Kommentartext">
    <w:name w:val="annotation text"/>
    <w:basedOn w:val="Standard"/>
    <w:link w:val="KommentartextZchn"/>
    <w:uiPriority w:val="99"/>
    <w:semiHidden/>
    <w:unhideWhenUsed/>
    <w:rsid w:val="00590528"/>
    <w:rPr>
      <w:sz w:val="20"/>
      <w:szCs w:val="20"/>
    </w:rPr>
  </w:style>
  <w:style w:type="character" w:customStyle="1" w:styleId="KommentartextZchn">
    <w:name w:val="Kommentartext Zchn"/>
    <w:basedOn w:val="Absatz-Standardschriftart"/>
    <w:link w:val="Kommentartext"/>
    <w:uiPriority w:val="99"/>
    <w:semiHidden/>
    <w:rsid w:val="00590528"/>
    <w:rPr>
      <w:sz w:val="20"/>
      <w:szCs w:val="20"/>
    </w:rPr>
  </w:style>
  <w:style w:type="paragraph" w:styleId="Kommentarthema">
    <w:name w:val="annotation subject"/>
    <w:basedOn w:val="Kommentartext"/>
    <w:next w:val="Kommentartext"/>
    <w:link w:val="KommentarthemaZchn"/>
    <w:uiPriority w:val="99"/>
    <w:semiHidden/>
    <w:unhideWhenUsed/>
    <w:rsid w:val="00590528"/>
    <w:rPr>
      <w:b/>
      <w:bCs/>
    </w:rPr>
  </w:style>
  <w:style w:type="character" w:customStyle="1" w:styleId="KommentarthemaZchn">
    <w:name w:val="Kommentarthema Zchn"/>
    <w:basedOn w:val="KommentartextZchn"/>
    <w:link w:val="Kommentarthema"/>
    <w:uiPriority w:val="99"/>
    <w:semiHidden/>
    <w:rsid w:val="005905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4760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Körber</dc:creator>
  <cp:keywords/>
  <dc:description/>
  <cp:lastModifiedBy>gerd grasshoff</cp:lastModifiedBy>
  <cp:revision>2</cp:revision>
  <dcterms:created xsi:type="dcterms:W3CDTF">2020-09-24T16:00:00Z</dcterms:created>
  <dcterms:modified xsi:type="dcterms:W3CDTF">2020-09-24T16:00:00Z</dcterms:modified>
</cp:coreProperties>
</file>